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Tutorial de configurações do GetoriiHost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CONFIGURANDO O AMBIENTE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Downloads e instalações necessárias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Anaconda Python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VSCode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PostgreSQL 16+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 Client(Pluggin de gerenciamento de BD - extensão)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24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Preparando o ambiente (terminal)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env list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create -n gestoriihost python=3.11.9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activate gestoriihost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Django==4.1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psycopg2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24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psycopg2-binary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Preparando o ambiente (IDE)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Abrir um terminal no VSCode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conda activate gestoriihost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CTRL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+SHIFT+P: Selecionar o interpretador python correspondente ao ambiente virtual chamado gestoriihost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PREPARANDO A APLICAÇÃO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avegar via terminal (cd) até a pasta onde você irá criar o projeto Django, 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django-admin startproject gestoriihost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Abra a pasta criada pelo Django no VSCode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Renomeie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pasta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gestoriihost/gestoriihost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para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gestoriihost/config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Acesse o arquivo manage.py na raiz e altere a linha onde está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gestoriihost.settings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para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config.settings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Acesse o arquivo wsgi.py em config e altere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gestoriihost.settings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para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config.settings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no app config um arquivo chamado middleware.py e adicione o seguinte código:</w:t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6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hd w:fill="ffffff" w:val="clear"/>
              <w:spacing w:after="240" w:before="240" w:line="240" w:lineRule="auto"/>
              <w:ind w:left="0" w:firstLine="0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#classe para desabilitar cache e evitar problemas com dados armazenados pelo navegador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after="240" w:before="240" w:line="240" w:lineRule="auto"/>
              <w:ind w:left="0" w:firstLine="0"/>
              <w:rPr>
                <w:rFonts w:ascii="Courier New" w:cs="Courier New" w:eastAsia="Courier New" w:hAnsi="Courier New"/>
                <w:color w:val="3b3b3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rtl w:val="0"/>
              </w:rPr>
              <w:t xml:space="preserve">NoCacheMiddleware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after="240" w:before="240" w:line="240" w:lineRule="auto"/>
              <w:ind w:left="0" w:firstLine="0"/>
              <w:rPr>
                <w:rFonts w:ascii="Courier New" w:cs="Courier New" w:eastAsia="Courier New" w:hAnsi="Courier New"/>
                <w:color w:val="3b3b3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  def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get_response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after="240" w:before="240" w:line="240" w:lineRule="auto"/>
              <w:ind w:left="1800" w:firstLine="0"/>
              <w:rPr>
                <w:rFonts w:ascii="Courier New" w:cs="Courier New" w:eastAsia="Courier New" w:hAnsi="Courier New"/>
                <w:color w:val="3b3b3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get_response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get_response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after="240" w:before="240" w:line="240" w:lineRule="auto"/>
              <w:ind w:left="0" w:firstLine="0"/>
              <w:rPr>
                <w:rFonts w:ascii="Courier New" w:cs="Courier New" w:eastAsia="Courier New" w:hAnsi="Courier New"/>
                <w:color w:val="3b3b3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          def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240" w:before="240" w:line="240" w:lineRule="auto"/>
              <w:ind w:left="1800" w:firstLine="0"/>
              <w:rPr>
                <w:rFonts w:ascii="Courier New" w:cs="Courier New" w:eastAsia="Courier New" w:hAnsi="Courier New"/>
                <w:color w:val="3b3b3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get_response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after="240" w:before="240" w:line="240" w:lineRule="auto"/>
              <w:ind w:left="1800" w:firstLine="0"/>
              <w:rPr>
                <w:rFonts w:ascii="Courier New" w:cs="Courier New" w:eastAsia="Courier New" w:hAnsi="Courier New"/>
                <w:color w:val="a315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'Cache-Control'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'no-cache, no-store, must-revalidate'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after="240" w:before="240" w:line="240" w:lineRule="auto"/>
              <w:ind w:left="1800" w:firstLine="0"/>
              <w:rPr>
                <w:rFonts w:ascii="Courier New" w:cs="Courier New" w:eastAsia="Courier New" w:hAnsi="Courier New"/>
                <w:color w:val="a315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'Pragma'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'no-cache'</w:t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after="240" w:before="240" w:line="240" w:lineRule="auto"/>
              <w:ind w:left="1800" w:firstLine="0"/>
              <w:rPr>
                <w:rFonts w:ascii="Courier New" w:cs="Courier New" w:eastAsia="Courier New" w:hAnsi="Courier New"/>
                <w:color w:val="a315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'Expires'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'0'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0" w:before="240" w:line="240" w:lineRule="auto"/>
              <w:ind w:left="180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na raiz da aplicação uma pasta chamada resources.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Dentro de resources crie uma pasta chamada static.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Dentro de static crie 3 pastas: css, img e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Acesse o arquivo settings.py dentro de config e:</w:t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spacing w:after="0" w:afterAutospacing="0" w:before="0" w:beforeAutospacing="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WSGI_APPLICATION = "gestoriihost.wsgi.application"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config.wsgi.application</w:t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spacing w:after="240" w:before="0" w:beforeAutospacing="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Importe os seguintes pacotes no cabeçalho: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240" w:lineRule="auto"/>
        <w:ind w:left="1800" w:firstLine="0"/>
        <w:rPr>
          <w:rFonts w:ascii="Courier New" w:cs="Courier New" w:eastAsia="Courier New" w:hAnsi="Courier New"/>
          <w:color w:val="267f99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os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240" w:lineRule="auto"/>
        <w:ind w:left="1800" w:firstLine="0"/>
        <w:rPr>
          <w:rFonts w:ascii="Courier New" w:cs="Courier New" w:eastAsia="Courier New" w:hAnsi="Courier New"/>
          <w:color w:val="267f99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3b3b3b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constants</w:t>
      </w:r>
      <w:r w:rsidDel="00000000" w:rsidR="00000000" w:rsidRPr="00000000">
        <w:rPr>
          <w:rFonts w:ascii="Courier New" w:cs="Courier New" w:eastAsia="Courier New" w:hAnsi="Courier New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messages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hd w:fill="ffffff" w:val="clear"/>
        <w:spacing w:after="240" w:before="24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MIDDLEWARE adicione: 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240" w:lineRule="auto"/>
        <w:ind w:left="180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'config.middleware.NoCacheMiddleware'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ROOT_URLCONF = "gestoriihost.urls"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config.urls.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Adicione a seção abaixo após ROOT_URLCONF: 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#integra com o sistema de auth padrao do Django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AUTH_USER_MODEL = 'cadastros.Usuario'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AUTHENTICATION_BACKENDS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#'cadastros.backends.EmailBackend',  #backend de autenticacao personalizado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'django.contrib.auth.backends.ModelBackend'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#backend de autenticacao padrao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4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TEMPLATES altere a linha DIRS para: 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"DIRS"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BASE_DIR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"resources"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)],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#define o caminho da pasta que tera os recursos usados pelos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24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a sessão TEMPLATES adicione essa nova seção: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#URL de redirecionamento apos login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LOGIN_REDIRECT_URL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'core:main'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LOGOUT_REDIRECT_URL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'autenticacao:login'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LOGIN_URL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'autenticacao:login'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spacing w:after="240" w:before="24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Altere DATABASES para: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DATABASES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'default'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'ENGINE'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'django.db.backends.postgresql'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'db_pypel'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'USER'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'postgres'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'PASSWORD'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'HOST'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'localhost'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'PORT'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'5432'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shd w:fill="ffffff" w:val="clear"/>
        <w:spacing w:after="240" w:before="24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Adicione após DATABASES: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# Settings for messages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MESSAGE_TAGS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DEBUG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'debug'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'info'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'success'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WARNING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'warning'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'danger'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hd w:fill="ffffff" w:val="clear"/>
        <w:spacing w:after="240" w:before="24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Altere LANGUAGE_CODE e TIME_ZONE para: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LANGUAGE_CODE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"pt-BR"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TIME_ZONE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"America/Sao_Paulo"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240" w:lineRule="auto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24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Altere a seção Static files para: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STATICFILES_FINDERS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'django.contrib.staticfiles.finders.FileSystemFinder'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'django.contrib.staticfiles.finders.AppDirectoriesFinder'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STATIC_URL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"/static/"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STATICFILES_DIRS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BASE_DIR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"resources/static/"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240" w:lineRule="auto"/>
        <w:ind w:left="21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shd w:fill="ffffff" w:val="clear"/>
        <w:spacing w:after="240" w:before="240" w:line="24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as duas variáveis globais no final do arquivo com: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#Configurações de variáveis globais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NUMBER_GRID_PAGES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240" w:lineRule="auto"/>
        <w:ind w:left="1800" w:firstLine="0"/>
        <w:rPr>
          <w:rFonts w:ascii="Roboto" w:cs="Roboto" w:eastAsia="Roboto" w:hAnsi="Roboto"/>
          <w:color w:val="09865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NUMBER_GRID_MODAL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CRIANDO OS APPS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Vamos criar os apps responsáveis por autenticar, guardar os códigos reutilizáveis e o que armazenara os cadastros do sistema. Para isso execute: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manage.py startapp core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manage.py startapp autenticacao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manage.py startapp cadastros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settings.py dentro do app config adicione os apps dentro de INSTALLED_APPS para ficar da seguinte forma: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INSTALLED_APPS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"django.contrib.admin"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"django.contrib.auth"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"django.contrib.contenttypes"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"django.contrib.sessions"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"django.contrib.messages"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"django.contrib.staticfiles"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"autenticacao"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"core"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"cadastros"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CRIANDO O MODELO DE USUÁRIO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24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Insira o seguinte o código dentro de models.py no app cadastros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267f9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267f9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contrib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AbstractBaseUser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BaseUserManager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267f9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deletion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ProtectedError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240" w:lineRule="auto"/>
        <w:ind w:left="360" w:firstLine="0"/>
        <w:rPr>
          <w:del w:author="Luan Santos" w:id="0" w:date="2025-02-04T03:28:28Z"/>
          <w:rFonts w:ascii="Roboto" w:cs="Roboto" w:eastAsia="Roboto" w:hAnsi="Roboto"/>
          <w:color w:val="3b3b3b"/>
          <w:sz w:val="18"/>
          <w:szCs w:val="18"/>
        </w:rPr>
      </w:pPr>
      <w:del w:author="Luan Santos" w:id="0" w:date="2025-02-04T03:28:28Z">
        <w:r w:rsidDel="00000000" w:rsidR="00000000" w:rsidRPr="00000000">
          <w:rPr>
            <w:rFonts w:ascii="Roboto" w:cs="Roboto" w:eastAsia="Roboto" w:hAnsi="Roboto"/>
            <w:color w:val="3b3b3b"/>
            <w:sz w:val="18"/>
            <w:szCs w:val="18"/>
            <w:rtl w:val="0"/>
          </w:rPr>
          <w:delText xml:space="preserve"> </w:delText>
        </w:r>
      </w:del>
      <w:ins w:author="Luan Santos" w:id="0" w:date="2025-02-04T03:28:28Z">
        <w:r w:rsidDel="00000000" w:rsidR="00000000" w:rsidRPr="00000000">
          <w:rPr>
            <w:rFonts w:ascii="Roboto" w:cs="Roboto" w:eastAsia="Roboto" w:hAnsi="Roboto"/>
            <w:color w:val="3b3b3b"/>
            <w:sz w:val="18"/>
            <w:szCs w:val="18"/>
            <w:rtl w:val="0"/>
          </w:rPr>
          <w:t xml:space="preserve">🐒</w:t>
        </w:r>
        <w:r w:rsidDel="00000000" w:rsidR="00000000" w:rsidRPr="00000000">
          <w:rPr>
            <w:rFonts w:ascii="Roboto" w:cs="Roboto" w:eastAsia="Roboto" w:hAnsi="Roboto"/>
            <w:color w:val="3b3b3b"/>
            <w:sz w:val="18"/>
            <w:szCs w:val="18"/>
            <w:rtl w:val="0"/>
          </w:rPr>
          <w:t xml:space="preserve">olhar com o ciniro como a gente pode criar nossas tabelas com base nos nosso projeto de hotelaria, a gente já tem um der ai meio que no pente, dá pra expressar bastante ideia pra ele, acho que ele da um help pa nois</w:t>
        </w:r>
      </w:ins>
      <w:del w:author="Luan Santos" w:id="0" w:date="2025-02-04T03:28:2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D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Departamento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sigla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kwargs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.usuario_set.exists():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ProtectedError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"Não é possível excluir este departamento, pois ele possui usuarios vinculados."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108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  <w:tab/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kwargs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108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Perfil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kwargs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.usuario_set.exists():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ProtectedError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"Não é possível excluir este perfil, pois ele possui usuarios vinculados."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108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    </w:t>
        <w:tab/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  <w:tab/>
        <w:t xml:space="preserve">)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kwargs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108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UsuarioManager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BaseUserManager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create_user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'O usuário deve ter um endereço de e-mail'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normalize_email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.set_password(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.save(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_db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108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create_superuser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create_user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.is_admin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.save(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_db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108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Usuario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AbstractBaseUser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EmailField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is_active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BooleanField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is_admin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BooleanField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departamento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ForeignKey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Departamento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on_delete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PROTECT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perfis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ManyToManyField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Perfil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UsuarioManager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USERNAME_FIELD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'email'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REQUIRED_FIELDS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'nome'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108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email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has_perm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has_module_perms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app_label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00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CE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267f99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Roboto" w:cs="Roboto" w:eastAsia="Roboto" w:hAnsi="Roboto"/>
          <w:color w:val="267f99"/>
          <w:sz w:val="18"/>
          <w:szCs w:val="18"/>
          <w:rtl w:val="0"/>
        </w:rPr>
        <w:t xml:space="preserve">property</w:t>
      </w:r>
    </w:p>
    <w:p w:rsidR="00000000" w:rsidDel="00000000" w:rsidP="00000000" w:rsidRDefault="00000000" w:rsidRPr="00000000" w14:paraId="000000D0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is_staff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108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is_admin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tem_perfil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perfil_nome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" w:cs="Roboto" w:eastAsia="Roboto" w:hAnsi="Robot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perfis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1080"/>
          <w:sz w:val="18"/>
          <w:szCs w:val="18"/>
          <w:rtl w:val="0"/>
        </w:rPr>
        <w:t xml:space="preserve">perfil_nome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Roboto" w:cs="Roboto" w:eastAsia="Roboto" w:hAnsi="Roboto"/>
          <w:color w:val="795e2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pacing w:after="240" w:before="240" w:line="240" w:lineRule="auto"/>
        <w:ind w:left="14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="240" w:lineRule="auto"/>
        <w:ind w:left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CRIANDO O BANCO DE DADOS</w:t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Verifique se o psql está acessível via terminal como uma variável de ambiente. Isso depende de como está configurado o seu sistema operacional. Se não for o caso, identifique como fazer isso e adicione a variável PATH ao ambiente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Acesse o psql via terminal com:</w:t>
      </w:r>
    </w:p>
    <w:p w:rsidR="00000000" w:rsidDel="00000000" w:rsidP="00000000" w:rsidRDefault="00000000" w:rsidRPr="00000000" w14:paraId="000000D9">
      <w:pPr>
        <w:spacing w:after="240" w:before="24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-u postgres psql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Digite a senha do seu usuário sudo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Acesse o PostgreSQL</w:t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Digite a senha root do usuário postgres</w:t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Crie o banco: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DATABASE db_pypel;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spacing w:after="24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Conceda privilégios no banco: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GRANT ALL PRIVILEGES ON DATABASE bd_gestoriihost TO postgres;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Cheque a criação do banco:</w:t>
      </w:r>
    </w:p>
    <w:p w:rsidR="00000000" w:rsidDel="00000000" w:rsidP="00000000" w:rsidRDefault="00000000" w:rsidRPr="00000000" w14:paraId="000000E2">
      <w:pPr>
        <w:spacing w:after="240" w:before="240"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\l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24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Saia do psql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ACESSE O BANCO VIA EXTENSÃO VS CODE</w:t>
      </w:r>
    </w:p>
    <w:p w:rsidR="00000000" w:rsidDel="00000000" w:rsidP="00000000" w:rsidRDefault="00000000" w:rsidRPr="00000000" w14:paraId="000000E6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 no DB Client e crie uma conexão com o banco de dados preenchendo os campos com os dados condizentes com a string de conexão com o banco de dados.</w:t>
      </w:r>
    </w:p>
    <w:p w:rsidR="00000000" w:rsidDel="00000000" w:rsidP="00000000" w:rsidRDefault="00000000" w:rsidRPr="00000000" w14:paraId="000000E7">
      <w:pPr>
        <w:numPr>
          <w:ilvl w:val="0"/>
          <w:numId w:val="27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Visualize o banco.</w:t>
      </w:r>
    </w:p>
    <w:p w:rsidR="00000000" w:rsidDel="00000000" w:rsidP="00000000" w:rsidRDefault="00000000" w:rsidRPr="00000000" w14:paraId="000000E8">
      <w:pPr>
        <w:spacing w:after="240" w:before="24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GERANDO O BANCO DE DADOS COM BASE NO MODELO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terminal digite: </w:t>
      </w:r>
    </w:p>
    <w:p w:rsidR="00000000" w:rsidDel="00000000" w:rsidP="00000000" w:rsidRDefault="00000000" w:rsidRPr="00000000" w14:paraId="000000EB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manage.py makemigrations</w:t>
      </w:r>
    </w:p>
    <w:p w:rsidR="00000000" w:rsidDel="00000000" w:rsidP="00000000" w:rsidRDefault="00000000" w:rsidRPr="00000000" w14:paraId="000000EC">
      <w:pPr>
        <w:numPr>
          <w:ilvl w:val="1"/>
          <w:numId w:val="16"/>
        </w:numPr>
        <w:spacing w:after="240" w:before="0" w:beforeAutospacing="0" w:line="240" w:lineRule="auto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manage.py migrate</w:t>
      </w:r>
    </w:p>
    <w:p w:rsidR="00000000" w:rsidDel="00000000" w:rsidP="00000000" w:rsidRDefault="00000000" w:rsidRPr="00000000" w14:paraId="000000ED">
      <w:pPr>
        <w:spacing w:after="240" w:before="240" w:line="24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Abra o DB Client e cheque se as tabelas foram criadas corretamente.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Descomente em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settings.py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 diretório config os modelos de autenticação de usuário: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#integra com o sistema de auth padrao do Django</w:t>
      </w:r>
    </w:p>
    <w:p w:rsidR="00000000" w:rsidDel="00000000" w:rsidP="00000000" w:rsidRDefault="00000000" w:rsidRPr="00000000" w14:paraId="000000F2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a3151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AUTH_USER_MODEL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'cadastros.Usuario'</w:t>
      </w:r>
    </w:p>
    <w:p w:rsidR="00000000" w:rsidDel="00000000" w:rsidP="00000000" w:rsidRDefault="00000000" w:rsidRPr="00000000" w14:paraId="000000F3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070c1"/>
          <w:sz w:val="18"/>
          <w:szCs w:val="18"/>
          <w:rtl w:val="0"/>
        </w:rPr>
        <w:t xml:space="preserve">AUTHENTICATION_BACKENDS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'cadastros.backends.EmailBackend',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  #backend de autenticacao personalizado</w:t>
      </w:r>
    </w:p>
    <w:p w:rsidR="00000000" w:rsidDel="00000000" w:rsidP="00000000" w:rsidRDefault="00000000" w:rsidRPr="00000000" w14:paraId="000000F5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008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rtl w:val="0"/>
        </w:rPr>
        <w:t xml:space="preserve">'django.contrib.auth.backends.ModelBackend'</w:t>
      </w: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Roboto" w:cs="Roboto" w:eastAsia="Roboto" w:hAnsi="Roboto"/>
          <w:color w:val="008000"/>
          <w:sz w:val="18"/>
          <w:szCs w:val="18"/>
          <w:rtl w:val="0"/>
        </w:rPr>
        <w:t xml:space="preserve">#backend de autenticacao padrao</w:t>
      </w:r>
    </w:p>
    <w:p w:rsidR="00000000" w:rsidDel="00000000" w:rsidP="00000000" w:rsidRDefault="00000000" w:rsidRPr="00000000" w14:paraId="000000F6">
      <w:pPr>
        <w:shd w:fill="ffffff" w:val="clear"/>
        <w:spacing w:after="240" w:before="240" w:line="240" w:lineRule="auto"/>
        <w:ind w:left="360" w:firstLine="0"/>
        <w:rPr>
          <w:rFonts w:ascii="Roboto" w:cs="Roboto" w:eastAsia="Roboto" w:hAnsi="Roboto"/>
          <w:color w:val="3b3b3b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b3b3b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F7">
      <w:pPr>
        <w:spacing w:after="240" w:before="240" w:line="240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="240" w:lineRule="auto"/>
        <w:ind w:left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TESTANDO A APLICAÇÃO</w:t>
      </w:r>
    </w:p>
    <w:p w:rsidR="00000000" w:rsidDel="00000000" w:rsidP="00000000" w:rsidRDefault="00000000" w:rsidRPr="00000000" w14:paraId="000000F9">
      <w:pPr>
        <w:numPr>
          <w:ilvl w:val="0"/>
          <w:numId w:val="22"/>
        </w:numPr>
        <w:spacing w:after="240" w:before="240" w:line="240" w:lineRule="auto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manage.py runserver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spacing w:after="240" w:before="240"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tiver feito tudo certo verá o foguetinho do Django!</w:t>
      </w:r>
    </w:p>
    <w:p w:rsidR="00000000" w:rsidDel="00000000" w:rsidP="00000000" w:rsidRDefault="00000000" w:rsidRPr="00000000" w14:paraId="000000FC">
      <w:pPr>
        <w:spacing w:after="240" w:before="240" w:line="240" w:lineRule="auto"/>
        <w:ind w:left="4320" w:hanging="21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